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6a51429c17944bc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Robot3 AutomationChallenge1</w:t>
      </w:r>
    </w:p>
    <w:ins w:id="0" w:author="SEVENTHSENSE\Jayan" w:date="2020-07-09T05:09:51.2627627+05:3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SEVENTHSENSE\Jayan" w:date="2020-07-09T05:09:51.2737331+05:3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Dynamic Data Entry application Bot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Robot3 AutomationChallenge1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20.4.1.0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20.4.1.0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p>
    <w:p>
      <w:pPr/>
      <w:r>
        <w:rPr>
          <w:lang w:val=""/>
          <w:rFonts w:ascii="Calibri Light (Headings)" w:hAnsi="Calibri Light (Headings)" w:cs="Calibri Light (Headings)" w:eastAsia="Calibri Light (Headings)"/>
          <w:b/>
          <w:i/>
          <w:sz w:val="24"/>
          <w:szCs w:val="24"/>
          <w:color w:val="000000"/>
        </w:rPr>
        <w:t>Location: \Main.xaml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[2.8.5]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[1.8.5]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[20.4.0]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[20.4.1]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14147fff1d03486c" /><Relationship Type="http://schemas.openxmlformats.org/officeDocument/2006/relationships/numbering" Target="/word/numbering.xml" Id="Rde582bef9ab54100" /><Relationship Type="http://schemas.openxmlformats.org/officeDocument/2006/relationships/settings" Target="/word/settings.xml" Id="Rd135ff59bd9c42ec" /></Relationships>
</file>